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05E2" w:rsidTr="00A87247">
        <w:trPr>
          <w:ins w:id="0" w:author="Ericka Viraca" w:date="2016-05-07T15:20:00Z"/>
        </w:trPr>
        <w:tc>
          <w:tcPr>
            <w:tcW w:w="3192" w:type="dxa"/>
          </w:tcPr>
          <w:p w:rsidR="005205E2" w:rsidRDefault="005205E2">
            <w:pPr>
              <w:jc w:val="center"/>
              <w:rPr>
                <w:ins w:id="1" w:author="Ericka Viraca" w:date="2016-05-07T15:20:00Z"/>
              </w:rPr>
              <w:pPrChange w:id="2" w:author="Ericka Viraca" w:date="2016-05-07T15:23:00Z">
                <w:pPr>
                  <w:spacing w:after="200" w:line="276" w:lineRule="auto"/>
                </w:pPr>
              </w:pPrChange>
            </w:pPr>
            <w:ins w:id="3" w:author="Ericka Viraca" w:date="2016-05-07T15:22:00Z">
              <w:r>
                <w:t>NOMBRE USUARIO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4" w:author="Ericka Viraca" w:date="2016-05-07T15:20:00Z"/>
              </w:rPr>
              <w:pPrChange w:id="5" w:author="Ericka Viraca" w:date="2016-05-07T15:23:00Z">
                <w:pPr>
                  <w:spacing w:after="200" w:line="276" w:lineRule="auto"/>
                </w:pPr>
              </w:pPrChange>
            </w:pPr>
            <w:ins w:id="6" w:author="Ericka Viraca" w:date="2016-05-07T15:22:00Z">
              <w:r>
                <w:t>VERSIONAMIENTO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7" w:author="Ericka Viraca" w:date="2016-05-07T15:20:00Z"/>
              </w:rPr>
              <w:pPrChange w:id="8" w:author="Ericka Viraca" w:date="2016-05-07T15:23:00Z">
                <w:pPr>
                  <w:spacing w:after="200" w:line="276" w:lineRule="auto"/>
                </w:pPr>
              </w:pPrChange>
            </w:pPr>
            <w:ins w:id="9" w:author="Ericka Viraca" w:date="2016-05-07T15:22:00Z">
              <w:r>
                <w:t>FECHA - HORA</w:t>
              </w:r>
            </w:ins>
          </w:p>
        </w:tc>
      </w:tr>
      <w:tr w:rsidR="005205E2" w:rsidTr="00A87247">
        <w:trPr>
          <w:ins w:id="10" w:author="Ericka Viraca" w:date="2016-05-07T15:20:00Z"/>
        </w:trPr>
        <w:tc>
          <w:tcPr>
            <w:tcW w:w="3192" w:type="dxa"/>
          </w:tcPr>
          <w:p w:rsidR="005205E2" w:rsidRDefault="005205E2" w:rsidP="00A87247">
            <w:pPr>
              <w:rPr>
                <w:ins w:id="11" w:author="Ericka Viraca" w:date="2016-05-07T15:20:00Z"/>
              </w:rPr>
            </w:pPr>
            <w:ins w:id="12" w:author="Ericka Viraca" w:date="2016-05-07T15:22:00Z">
              <w:r>
                <w:t xml:space="preserve">Angela </w:t>
              </w:r>
              <w:proofErr w:type="spellStart"/>
              <w:r>
                <w:t>valdez</w:t>
              </w:r>
            </w:ins>
            <w:proofErr w:type="spellEnd"/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3" w:author="Ericka Viraca" w:date="2016-05-07T15:20:00Z"/>
              </w:rPr>
            </w:pPr>
            <w:ins w:id="14" w:author="Ericka Viraca" w:date="2016-05-07T15:22:00Z">
              <w:r>
                <w:t>1.0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5" w:author="Ericka Viraca" w:date="2016-05-07T15:20:00Z"/>
              </w:rPr>
            </w:pPr>
          </w:p>
        </w:tc>
      </w:tr>
      <w:tr w:rsidR="005205E2" w:rsidTr="00A87247">
        <w:trPr>
          <w:ins w:id="16" w:author="Ericka Viraca" w:date="2016-05-07T15:20:00Z"/>
        </w:trPr>
        <w:tc>
          <w:tcPr>
            <w:tcW w:w="3192" w:type="dxa"/>
          </w:tcPr>
          <w:p w:rsidR="005205E2" w:rsidRDefault="00901A12" w:rsidP="00A87247">
            <w:pPr>
              <w:rPr>
                <w:ins w:id="17" w:author="Ericka Viraca" w:date="2016-05-07T15:20:00Z"/>
              </w:rPr>
            </w:pPr>
            <w:ins w:id="18" w:author="Ericka Viraca" w:date="2016-05-07T16:01:00Z">
              <w:r>
                <w:t xml:space="preserve">Lourdes </w:t>
              </w:r>
              <w:proofErr w:type="spellStart"/>
              <w:r>
                <w:t>villca</w:t>
              </w:r>
            </w:ins>
            <w:proofErr w:type="spellEnd"/>
          </w:p>
        </w:tc>
        <w:tc>
          <w:tcPr>
            <w:tcW w:w="3192" w:type="dxa"/>
          </w:tcPr>
          <w:p w:rsidR="005205E2" w:rsidRDefault="00901A12" w:rsidP="00A87247">
            <w:pPr>
              <w:rPr>
                <w:ins w:id="19" w:author="Ericka Viraca" w:date="2016-05-07T15:20:00Z"/>
              </w:rPr>
            </w:pPr>
            <w:ins w:id="20" w:author="Ericka Viraca" w:date="2016-05-07T16:01:00Z">
              <w:r>
                <w:t>1.1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21" w:author="Ericka Viraca" w:date="2016-05-07T15:20:00Z"/>
              </w:rPr>
            </w:pPr>
          </w:p>
        </w:tc>
      </w:tr>
      <w:tr w:rsidR="00901A12" w:rsidTr="00A87247">
        <w:trPr>
          <w:ins w:id="22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23" w:author="Ericka Viraca" w:date="2016-05-07T15:20:00Z"/>
              </w:rPr>
            </w:pPr>
            <w:ins w:id="24" w:author="Ericka Viraca" w:date="2016-05-07T16:01:00Z">
              <w:r>
                <w:t>Ericka Viraca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5" w:author="Ericka Viraca" w:date="2016-05-07T15:20:00Z"/>
              </w:rPr>
            </w:pPr>
            <w:ins w:id="26" w:author="Ericka Viraca" w:date="2016-05-07T16:01:00Z">
              <w:r>
                <w:t>1.2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7" w:author="Ericka Viraca" w:date="2016-05-07T15:20:00Z"/>
              </w:rPr>
            </w:pPr>
            <w:ins w:id="28" w:author="Ericka Viraca" w:date="2016-05-07T16:01:00Z">
              <w:r>
                <w:t>07/05/2016 16:01</w:t>
              </w:r>
            </w:ins>
          </w:p>
        </w:tc>
      </w:tr>
      <w:tr w:rsidR="00901A12" w:rsidTr="00A87247">
        <w:trPr>
          <w:ins w:id="29" w:author="Ericka Viraca" w:date="2016-05-07T15:20:00Z"/>
        </w:trPr>
        <w:tc>
          <w:tcPr>
            <w:tcW w:w="3192" w:type="dxa"/>
          </w:tcPr>
          <w:p w:rsidR="00901A12" w:rsidRDefault="00446491" w:rsidP="00A87247">
            <w:pPr>
              <w:rPr>
                <w:ins w:id="30" w:author="Ericka Viraca" w:date="2016-05-07T15:20:00Z"/>
              </w:rPr>
            </w:pPr>
            <w:ins w:id="31" w:author="Julieta Escalera" w:date="2016-05-07T16:33:00Z">
              <w:r>
                <w:t>Julieta Escalera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2" w:author="Ericka Viraca" w:date="2016-05-07T15:20:00Z"/>
              </w:rPr>
            </w:pPr>
            <w:ins w:id="33" w:author="Julieta Escalera" w:date="2016-05-07T16:33:00Z">
              <w:r>
                <w:t>1.3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4" w:author="Ericka Viraca" w:date="2016-05-07T15:20:00Z"/>
              </w:rPr>
            </w:pPr>
            <w:ins w:id="35" w:author="Julieta Escalera" w:date="2016-05-07T16:33:00Z">
              <w:r>
                <w:t>07/05/2016 16:33</w:t>
              </w:r>
            </w:ins>
          </w:p>
        </w:tc>
      </w:tr>
      <w:tr w:rsidR="00901A12" w:rsidTr="00A87247">
        <w:trPr>
          <w:ins w:id="36" w:author="Ericka Viraca" w:date="2016-05-07T15:20:00Z"/>
        </w:trPr>
        <w:tc>
          <w:tcPr>
            <w:tcW w:w="3192" w:type="dxa"/>
          </w:tcPr>
          <w:p w:rsidR="00901A12" w:rsidRDefault="00515749" w:rsidP="00A87247">
            <w:pPr>
              <w:rPr>
                <w:ins w:id="37" w:author="Ericka Viraca" w:date="2016-05-07T15:20:00Z"/>
              </w:rPr>
            </w:pPr>
            <w:ins w:id="38" w:author="jhosep" w:date="2016-05-07T21:14:00Z">
              <w:r>
                <w:t xml:space="preserve">Jose </w:t>
              </w:r>
              <w:proofErr w:type="spellStart"/>
              <w:r>
                <w:t>Vallejos</w:t>
              </w:r>
            </w:ins>
            <w:proofErr w:type="spellEnd"/>
          </w:p>
        </w:tc>
        <w:tc>
          <w:tcPr>
            <w:tcW w:w="3192" w:type="dxa"/>
          </w:tcPr>
          <w:p w:rsidR="00901A12" w:rsidRDefault="00515749" w:rsidP="00A87247">
            <w:pPr>
              <w:rPr>
                <w:ins w:id="39" w:author="Ericka Viraca" w:date="2016-05-07T15:20:00Z"/>
              </w:rPr>
            </w:pPr>
            <w:ins w:id="40" w:author="jhosep" w:date="2016-05-07T21:14:00Z">
              <w:r>
                <w:t>1.4</w:t>
              </w:r>
            </w:ins>
          </w:p>
        </w:tc>
        <w:tc>
          <w:tcPr>
            <w:tcW w:w="3192" w:type="dxa"/>
          </w:tcPr>
          <w:p w:rsidR="00901A12" w:rsidRDefault="00515749" w:rsidP="00515749">
            <w:pPr>
              <w:rPr>
                <w:ins w:id="41" w:author="Ericka Viraca" w:date="2016-05-07T15:20:00Z"/>
              </w:rPr>
              <w:pPrChange w:id="42" w:author="jhosep" w:date="2016-05-07T21:15:00Z">
                <w:pPr/>
              </w:pPrChange>
            </w:pPr>
            <w:ins w:id="43" w:author="jhosep" w:date="2016-05-07T21:14:00Z">
              <w:r>
                <w:t xml:space="preserve">07/05/2016 </w:t>
              </w:r>
            </w:ins>
            <w:ins w:id="44" w:author="jhosep" w:date="2016-05-07T21:15:00Z">
              <w:r>
                <w:t>21:20</w:t>
              </w:r>
            </w:ins>
          </w:p>
        </w:tc>
      </w:tr>
      <w:tr w:rsidR="00901A12" w:rsidTr="00A87247">
        <w:trPr>
          <w:ins w:id="45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46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47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48" w:author="Ericka Viraca" w:date="2016-05-07T15:20:00Z"/>
              </w:rPr>
            </w:pPr>
          </w:p>
        </w:tc>
      </w:tr>
    </w:tbl>
    <w:p w:rsidR="005205E2" w:rsidRDefault="005205E2">
      <w:pPr>
        <w:rPr>
          <w:ins w:id="49" w:author="Ericka Viraca" w:date="2016-05-07T15:25:00Z"/>
        </w:rPr>
      </w:pPr>
      <w:ins w:id="50" w:author="Ericka Viraca" w:date="2016-05-07T15:20:00Z">
        <w:r>
          <w:t xml:space="preserve">Well, my change is a correction, we forget the versioning table manual, we must </w:t>
        </w:r>
        <w:proofErr w:type="spellStart"/>
        <w:r>
          <w:t>complet</w:t>
        </w:r>
        <w:proofErr w:type="spellEnd"/>
        <w:r>
          <w:t>.</w:t>
        </w:r>
      </w:ins>
    </w:p>
    <w:p w:rsidR="009E4528" w:rsidRDefault="009E4528">
      <w:pPr>
        <w:rPr>
          <w:ins w:id="51" w:author="Ericka Viraca" w:date="2016-05-07T15:20:00Z"/>
        </w:rPr>
      </w:pPr>
    </w:p>
    <w:p w:rsidR="005205E2" w:rsidRDefault="005205E2">
      <w:pPr>
        <w:rPr>
          <w:ins w:id="52" w:author="Ericka Viraca" w:date="2016-05-07T15:21:00Z"/>
        </w:rPr>
      </w:pPr>
    </w:p>
    <w:p w:rsidR="005205E2" w:rsidRDefault="005205E2">
      <w:pPr>
        <w:rPr>
          <w:ins w:id="53" w:author="Ericka Viraca" w:date="2016-05-07T15:20:00Z"/>
        </w:rPr>
      </w:pPr>
    </w:p>
    <w:p w:rsidR="00E056C1" w:rsidRDefault="00E20C96">
      <w:pPr>
        <w:rPr>
          <w:ins w:id="54" w:author="Julieta Escalera" w:date="2016-05-07T16:34:00Z"/>
        </w:rPr>
      </w:pPr>
      <w:ins w:id="55" w:author="Angela" w:date="2016-05-06T17:19:00Z">
        <w:r w:rsidRPr="00E056C1">
          <w:t>Ver</w:t>
        </w:r>
        <w:r w:rsidR="0004034C" w:rsidRPr="00E056C1">
          <w:t>s</w:t>
        </w:r>
      </w:ins>
      <w:ins w:id="56" w:author="Angela" w:date="2016-05-06T17:20:00Z">
        <w:r w:rsidRPr="00E056C1">
          <w:t>i</w:t>
        </w:r>
      </w:ins>
      <w:ins w:id="57" w:author="Angela" w:date="2016-05-06T17:19:00Z">
        <w:r w:rsidR="0004034C" w:rsidRPr="00E056C1">
          <w:t>oning firs</w:t>
        </w:r>
      </w:ins>
      <w:ins w:id="58" w:author="Angela" w:date="2016-05-06T17:20:00Z">
        <w:r w:rsidR="00250AA1" w:rsidRPr="00E056C1">
          <w:t>t change</w:t>
        </w:r>
      </w:ins>
    </w:p>
    <w:p w:rsidR="00446491" w:rsidRPr="00792417" w:rsidRDefault="00446491" w:rsidP="00446491">
      <w:pPr>
        <w:pStyle w:val="Ttulo2"/>
        <w:rPr>
          <w:ins w:id="59" w:author="Julieta Escalera" w:date="2016-05-07T16:34:00Z"/>
          <w:u w:val="single"/>
        </w:rPr>
      </w:pPr>
      <w:ins w:id="60" w:author="Julieta Escalera" w:date="2016-05-07T16:34:00Z">
        <w:r>
          <w:t>SOFTWARE QUALITY ASSURANCE</w:t>
        </w:r>
      </w:ins>
    </w:p>
    <w:p w:rsidR="00446491" w:rsidRPr="00D83AE4" w:rsidRDefault="00446491">
      <w:pPr>
        <w:jc w:val="both"/>
        <w:rPr>
          <w:ins w:id="61" w:author="Administrator" w:date="2016-05-06T19:30:00Z"/>
          <w:u w:val="single"/>
          <w:rPrChange w:id="62" w:author="Angela Valdez Bernal" w:date="2016-05-07T14:48:00Z">
            <w:rPr>
              <w:ins w:id="63" w:author="Administrator" w:date="2016-05-06T19:30:00Z"/>
            </w:rPr>
          </w:rPrChange>
        </w:rPr>
        <w:pPrChange w:id="64" w:author="Julieta Escalera" w:date="2016-05-07T16:34:00Z">
          <w:pPr/>
        </w:pPrChange>
      </w:pPr>
    </w:p>
    <w:p w:rsidR="00D83AE4" w:rsidRPr="00515749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65" w:author="Angela Valdez Bernal" w:date="2016-05-07T14:46:00Z"/>
          <w:rFonts w:asciiTheme="minorHAnsi" w:hAnsiTheme="minorHAnsi" w:cs="Arial"/>
          <w:lang w:val="en-US"/>
          <w:rPrChange w:id="66" w:author="jhosep" w:date="2016-05-07T21:14:00Z">
            <w:rPr>
              <w:ins w:id="67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68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69" w:author="Angela Valdez Bernal" w:date="2016-05-07T14:46:00Z">
        <w:r w:rsidRPr="00515749">
          <w:rPr>
            <w:rFonts w:asciiTheme="minorHAnsi" w:hAnsiTheme="minorHAnsi" w:cs="Arial"/>
            <w:bCs/>
            <w:lang w:val="en-US"/>
            <w:rPrChange w:id="70" w:author="jhosep" w:date="2016-05-07T21:14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Software quality assurance</w:t>
        </w:r>
        <w:r w:rsidRPr="00515749">
          <w:rPr>
            <w:rStyle w:val="apple-converted-space"/>
            <w:rFonts w:asciiTheme="minorHAnsi" w:hAnsiTheme="minorHAnsi" w:cs="Arial"/>
            <w:lang w:val="en-US"/>
            <w:rPrChange w:id="71" w:author="jhosep" w:date="2016-05-07T21:1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515749">
          <w:rPr>
            <w:rFonts w:asciiTheme="minorHAnsi" w:hAnsiTheme="minorHAnsi" w:cs="Arial"/>
            <w:lang w:val="en-US"/>
            <w:rPrChange w:id="72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(</w:t>
        </w:r>
        <w:r w:rsidRPr="00515749">
          <w:rPr>
            <w:rFonts w:asciiTheme="minorHAnsi" w:hAnsiTheme="minorHAnsi" w:cs="Arial"/>
            <w:bCs/>
            <w:lang w:val="en-US"/>
            <w:rPrChange w:id="73" w:author="jhosep" w:date="2016-05-07T21:14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SQA</w:t>
        </w:r>
        <w:r w:rsidRPr="00515749">
          <w:rPr>
            <w:rFonts w:asciiTheme="minorHAnsi" w:hAnsiTheme="minorHAnsi" w:cs="Arial"/>
            <w:lang w:val="en-US"/>
            <w:rPrChange w:id="74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) consists of a means of monitoring the</w:t>
        </w:r>
        <w:r w:rsidRPr="00515749">
          <w:rPr>
            <w:rStyle w:val="apple-converted-space"/>
            <w:rFonts w:asciiTheme="minorHAnsi" w:hAnsiTheme="minorHAnsi" w:cs="Arial"/>
            <w:lang w:val="en-US"/>
            <w:rPrChange w:id="75" w:author="jhosep" w:date="2016-05-07T21:1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7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15749">
          <w:rPr>
            <w:rFonts w:asciiTheme="minorHAnsi" w:hAnsiTheme="minorHAnsi" w:cs="Arial"/>
            <w:lang w:val="en-US"/>
            <w:rPrChange w:id="77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"https://en.wikipedia.org/wiki/Software_engineering" \o "Software engineering" </w:instrText>
        </w:r>
        <w:r w:rsidRPr="00446491">
          <w:rPr>
            <w:rFonts w:asciiTheme="minorHAnsi" w:hAnsiTheme="minorHAnsi" w:cs="Arial"/>
            <w:rPrChange w:id="7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15749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79" w:author="jhosep" w:date="2016-05-07T21:14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engineering</w:t>
        </w:r>
        <w:r w:rsidRPr="00446491">
          <w:rPr>
            <w:rFonts w:asciiTheme="minorHAnsi" w:hAnsiTheme="minorHAnsi" w:cs="Arial"/>
            <w:rPrChange w:id="8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15749">
          <w:rPr>
            <w:rStyle w:val="apple-converted-space"/>
            <w:rFonts w:asciiTheme="minorHAnsi" w:hAnsiTheme="minorHAnsi" w:cs="Arial"/>
            <w:lang w:val="en-US"/>
            <w:rPrChange w:id="81" w:author="jhosep" w:date="2016-05-07T21:1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515749">
          <w:rPr>
            <w:rFonts w:asciiTheme="minorHAnsi" w:hAnsiTheme="minorHAnsi" w:cs="Arial"/>
            <w:lang w:val="en-US"/>
            <w:rPrChange w:id="82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 and methods used to ensure quality</w:t>
        </w:r>
        <w:r w:rsidRPr="00515749">
          <w:rPr>
            <w:rFonts w:asciiTheme="minorHAnsi" w:hAnsiTheme="minorHAnsi" w:cs="Arial"/>
            <w:lang w:val="en-US"/>
            <w:rPrChange w:id="83" w:author="jhosep" w:date="2016-05-07T21:14:00Z">
              <w:rPr>
                <w:rFonts w:ascii="Arial" w:hAnsi="Arial" w:cs="Arial"/>
              </w:rPr>
            </w:rPrChange>
          </w:rPr>
          <w:t xml:space="preserve">. </w:t>
        </w:r>
        <w:r w:rsidRPr="00515749">
          <w:rPr>
            <w:rFonts w:asciiTheme="minorHAnsi" w:hAnsiTheme="minorHAnsi" w:cs="Arial"/>
            <w:lang w:val="en-US"/>
            <w:rPrChange w:id="84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 methods by which this is accomplished are many and varied, and may include ensuring conformance to one or more standards, such as</w:t>
        </w:r>
        <w:r w:rsidRPr="00515749">
          <w:rPr>
            <w:rStyle w:val="apple-converted-space"/>
            <w:rFonts w:asciiTheme="minorHAnsi" w:hAnsiTheme="minorHAnsi" w:cs="Arial"/>
            <w:lang w:val="en-US"/>
            <w:rPrChange w:id="85" w:author="jhosep" w:date="2016-05-07T21:1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8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15749">
          <w:rPr>
            <w:rFonts w:asciiTheme="minorHAnsi" w:hAnsiTheme="minorHAnsi" w:cs="Arial"/>
            <w:lang w:val="en-US"/>
            <w:rPrChange w:id="87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"https://en.wikipedia.org/wiki/ISO_9000" \o "ISO 9000" </w:instrText>
        </w:r>
        <w:r w:rsidRPr="00446491">
          <w:rPr>
            <w:rFonts w:asciiTheme="minorHAnsi" w:hAnsiTheme="minorHAnsi" w:cs="Arial"/>
            <w:rPrChange w:id="8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15749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89" w:author="jhosep" w:date="2016-05-07T21:14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 9000</w:t>
        </w:r>
        <w:r w:rsidRPr="00446491">
          <w:rPr>
            <w:rFonts w:asciiTheme="minorHAnsi" w:hAnsiTheme="minorHAnsi" w:cs="Arial"/>
            <w:rPrChange w:id="9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15749">
          <w:rPr>
            <w:rStyle w:val="apple-converted-space"/>
            <w:rFonts w:asciiTheme="minorHAnsi" w:hAnsiTheme="minorHAnsi" w:cs="Arial"/>
            <w:lang w:val="en-US"/>
            <w:rPrChange w:id="91" w:author="jhosep" w:date="2016-05-07T21:1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515749">
          <w:rPr>
            <w:rFonts w:asciiTheme="minorHAnsi" w:hAnsiTheme="minorHAnsi" w:cs="Arial"/>
            <w:lang w:val="en-US"/>
            <w:rPrChange w:id="92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 a model such as</w:t>
        </w:r>
        <w:r w:rsidRPr="00515749">
          <w:rPr>
            <w:rStyle w:val="apple-converted-space"/>
            <w:rFonts w:asciiTheme="minorHAnsi" w:hAnsiTheme="minorHAnsi" w:cs="Arial"/>
            <w:lang w:val="en-US"/>
            <w:rPrChange w:id="93" w:author="jhosep" w:date="2016-05-07T21:1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9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15749">
          <w:rPr>
            <w:rFonts w:asciiTheme="minorHAnsi" w:hAnsiTheme="minorHAnsi" w:cs="Arial"/>
            <w:lang w:val="en-US"/>
            <w:rPrChange w:id="95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"https://en.wikipedia.org/wiki/CMMI" \o "CMMI" </w:instrText>
        </w:r>
        <w:r w:rsidRPr="00446491">
          <w:rPr>
            <w:rFonts w:asciiTheme="minorHAnsi" w:hAnsiTheme="minorHAnsi" w:cs="Arial"/>
            <w:rPrChange w:id="9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15749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97" w:author="jhosep" w:date="2016-05-07T21:14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CMMI</w:t>
        </w:r>
        <w:r w:rsidRPr="00446491">
          <w:rPr>
            <w:rFonts w:asciiTheme="minorHAnsi" w:hAnsiTheme="minorHAnsi" w:cs="Arial"/>
            <w:rPrChange w:id="9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15749">
          <w:rPr>
            <w:rFonts w:asciiTheme="minorHAnsi" w:hAnsiTheme="minorHAnsi" w:cs="Arial"/>
            <w:lang w:val="en-US"/>
            <w:rPrChange w:id="99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100" w:author="Angela Valdez Bernal" w:date="2016-05-07T14:47:00Z">
        <w:r w:rsidRPr="00515749">
          <w:rPr>
            <w:rFonts w:asciiTheme="minorHAnsi" w:hAnsiTheme="minorHAnsi" w:cs="Arial"/>
            <w:lang w:val="en-US"/>
            <w:rPrChange w:id="101" w:author="jhosep" w:date="2016-05-07T21:14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515749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02" w:author="Angela Valdez Bernal" w:date="2016-05-07T14:46:00Z"/>
          <w:rFonts w:asciiTheme="minorHAnsi" w:hAnsiTheme="minorHAnsi" w:cs="Arial"/>
          <w:lang w:val="en-US"/>
          <w:rPrChange w:id="103" w:author="jhosep" w:date="2016-05-07T21:14:00Z">
            <w:rPr>
              <w:ins w:id="104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05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06" w:author="Angela Valdez Bernal" w:date="2016-05-07T14:46:00Z">
        <w:r w:rsidRPr="00515749">
          <w:rPr>
            <w:rFonts w:asciiTheme="minorHAnsi" w:hAnsiTheme="minorHAnsi" w:cs="Arial"/>
            <w:lang w:val="en-US"/>
            <w:rPrChange w:id="107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SQA encompasses the entire</w:t>
        </w:r>
        <w:r w:rsidRPr="00515749">
          <w:rPr>
            <w:rStyle w:val="apple-converted-space"/>
            <w:rFonts w:asciiTheme="minorHAnsi" w:hAnsiTheme="minorHAnsi" w:cs="Arial"/>
            <w:lang w:val="en-US"/>
            <w:rPrChange w:id="108" w:author="jhosep" w:date="2016-05-07T21:1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0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15749">
          <w:rPr>
            <w:rFonts w:asciiTheme="minorHAnsi" w:hAnsiTheme="minorHAnsi" w:cs="Arial"/>
            <w:lang w:val="en-US"/>
            <w:rPrChange w:id="110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"https://en.wikipedia.org/wiki/Software_development" \o "Software development" </w:instrText>
        </w:r>
        <w:r w:rsidRPr="00446491">
          <w:rPr>
            <w:rFonts w:asciiTheme="minorHAnsi" w:hAnsiTheme="minorHAnsi" w:cs="Arial"/>
            <w:rPrChange w:id="11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15749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12" w:author="jhosep" w:date="2016-05-07T21:14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development</w:t>
        </w:r>
        <w:r w:rsidRPr="00446491">
          <w:rPr>
            <w:rFonts w:asciiTheme="minorHAnsi" w:hAnsiTheme="minorHAnsi" w:cs="Arial"/>
            <w:rPrChange w:id="11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15749">
          <w:rPr>
            <w:rStyle w:val="apple-converted-space"/>
            <w:rFonts w:asciiTheme="minorHAnsi" w:hAnsiTheme="minorHAnsi" w:cs="Arial"/>
            <w:lang w:val="en-US"/>
            <w:rPrChange w:id="114" w:author="jhosep" w:date="2016-05-07T21:1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515749">
          <w:rPr>
            <w:rFonts w:asciiTheme="minorHAnsi" w:hAnsiTheme="minorHAnsi" w:cs="Arial"/>
            <w:lang w:val="en-US"/>
            <w:rPrChange w:id="115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process, which includes processes such as requirements </w:t>
        </w:r>
        <w:proofErr w:type="spellStart"/>
        <w:r w:rsidRPr="00515749">
          <w:rPr>
            <w:rFonts w:asciiTheme="minorHAnsi" w:hAnsiTheme="minorHAnsi" w:cs="Arial"/>
            <w:lang w:val="en-US"/>
            <w:rPrChange w:id="116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definition,</w:t>
        </w:r>
        <w:r w:rsidRPr="00446491">
          <w:rPr>
            <w:rFonts w:asciiTheme="minorHAnsi" w:hAnsiTheme="minorHAnsi" w:cs="Arial"/>
            <w:rPrChange w:id="11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15749">
          <w:rPr>
            <w:rFonts w:asciiTheme="minorHAnsi" w:hAnsiTheme="minorHAnsi" w:cs="Arial"/>
            <w:lang w:val="en-US"/>
            <w:rPrChange w:id="118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"https://en.wikipedia.org/wiki/Software_design" \o "Software design" </w:instrText>
        </w:r>
        <w:r w:rsidRPr="00446491">
          <w:rPr>
            <w:rFonts w:asciiTheme="minorHAnsi" w:hAnsiTheme="minorHAnsi" w:cs="Arial"/>
            <w:rPrChange w:id="11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15749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20" w:author="jhosep" w:date="2016-05-07T21:14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</w:t>
        </w:r>
        <w:proofErr w:type="spellEnd"/>
        <w:r w:rsidRPr="00515749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21" w:author="jhosep" w:date="2016-05-07T21:14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design</w:t>
        </w:r>
        <w:r w:rsidRPr="00446491">
          <w:rPr>
            <w:rFonts w:asciiTheme="minorHAnsi" w:hAnsiTheme="minorHAnsi" w:cs="Arial"/>
            <w:rPrChange w:id="12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15749">
          <w:rPr>
            <w:rFonts w:asciiTheme="minorHAnsi" w:hAnsiTheme="minorHAnsi" w:cs="Arial"/>
            <w:lang w:val="en-US"/>
            <w:rPrChange w:id="123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515749">
          <w:rPr>
            <w:rStyle w:val="apple-converted-space"/>
            <w:rFonts w:asciiTheme="minorHAnsi" w:hAnsiTheme="minorHAnsi" w:cs="Arial"/>
            <w:lang w:val="en-US"/>
            <w:rPrChange w:id="124" w:author="jhosep" w:date="2016-05-07T21:1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2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15749">
          <w:rPr>
            <w:rFonts w:asciiTheme="minorHAnsi" w:hAnsiTheme="minorHAnsi" w:cs="Arial"/>
            <w:lang w:val="en-US"/>
            <w:rPrChange w:id="126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"https://en.wikipedia.org/wiki/Computer_programming" \o "Computer programming" </w:instrText>
        </w:r>
        <w:r w:rsidRPr="00446491">
          <w:rPr>
            <w:rFonts w:asciiTheme="minorHAnsi" w:hAnsiTheme="minorHAnsi" w:cs="Arial"/>
            <w:rPrChange w:id="12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15749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28" w:author="jhosep" w:date="2016-05-07T21:14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coding</w:t>
        </w:r>
        <w:r w:rsidRPr="00446491">
          <w:rPr>
            <w:rFonts w:asciiTheme="minorHAnsi" w:hAnsiTheme="minorHAnsi" w:cs="Arial"/>
            <w:rPrChange w:id="12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15749">
          <w:rPr>
            <w:rFonts w:asciiTheme="minorHAnsi" w:hAnsiTheme="minorHAnsi" w:cs="Arial"/>
            <w:lang w:val="en-US"/>
            <w:rPrChange w:id="130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515749">
          <w:rPr>
            <w:rStyle w:val="apple-converted-space"/>
            <w:rFonts w:asciiTheme="minorHAnsi" w:hAnsiTheme="minorHAnsi" w:cs="Arial"/>
            <w:lang w:val="en-US"/>
            <w:rPrChange w:id="131" w:author="jhosep" w:date="2016-05-07T21:1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3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15749">
          <w:rPr>
            <w:rFonts w:asciiTheme="minorHAnsi" w:hAnsiTheme="minorHAnsi" w:cs="Arial"/>
            <w:lang w:val="en-US"/>
            <w:rPrChange w:id="133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"https://en.wikipedia.org/wiki/Revision_control" \o "Revision control" </w:instrText>
        </w:r>
        <w:r w:rsidRPr="00446491">
          <w:rPr>
            <w:rFonts w:asciiTheme="minorHAnsi" w:hAnsiTheme="minorHAnsi" w:cs="Arial"/>
            <w:rPrChange w:id="13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15749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35" w:author="jhosep" w:date="2016-05-07T21:14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source code control</w:t>
        </w:r>
        <w:r w:rsidRPr="00446491">
          <w:rPr>
            <w:rFonts w:asciiTheme="minorHAnsi" w:hAnsiTheme="minorHAnsi" w:cs="Arial"/>
            <w:rPrChange w:id="13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15749">
          <w:rPr>
            <w:rFonts w:asciiTheme="minorHAnsi" w:hAnsiTheme="minorHAnsi" w:cs="Arial"/>
            <w:lang w:val="en-US"/>
            <w:rPrChange w:id="137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515749">
          <w:rPr>
            <w:rStyle w:val="apple-converted-space"/>
            <w:rFonts w:asciiTheme="minorHAnsi" w:hAnsiTheme="minorHAnsi" w:cs="Arial"/>
            <w:lang w:val="en-US"/>
            <w:rPrChange w:id="138" w:author="jhosep" w:date="2016-05-07T21:1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3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15749">
          <w:rPr>
            <w:rFonts w:asciiTheme="minorHAnsi" w:hAnsiTheme="minorHAnsi" w:cs="Arial"/>
            <w:lang w:val="en-US"/>
            <w:rPrChange w:id="140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"https://en.wikipedia.org/wiki/Code_review" \o "Code review" </w:instrText>
        </w:r>
        <w:r w:rsidRPr="00446491">
          <w:rPr>
            <w:rFonts w:asciiTheme="minorHAnsi" w:hAnsiTheme="minorHAnsi" w:cs="Arial"/>
            <w:rPrChange w:id="14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15749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42" w:author="jhosep" w:date="2016-05-07T21:14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code reviews</w:t>
        </w:r>
        <w:r w:rsidRPr="00446491">
          <w:rPr>
            <w:rFonts w:asciiTheme="minorHAnsi" w:hAnsiTheme="minorHAnsi" w:cs="Arial"/>
            <w:rPrChange w:id="14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15749">
          <w:rPr>
            <w:rFonts w:asciiTheme="minorHAnsi" w:hAnsiTheme="minorHAnsi" w:cs="Arial"/>
            <w:lang w:val="en-US"/>
            <w:rPrChange w:id="144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515749">
          <w:rPr>
            <w:rStyle w:val="apple-converted-space"/>
            <w:rFonts w:asciiTheme="minorHAnsi" w:hAnsiTheme="minorHAnsi" w:cs="Arial"/>
            <w:lang w:val="en-US"/>
            <w:rPrChange w:id="145" w:author="jhosep" w:date="2016-05-07T21:1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4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15749">
          <w:rPr>
            <w:rFonts w:asciiTheme="minorHAnsi" w:hAnsiTheme="minorHAnsi" w:cs="Arial"/>
            <w:lang w:val="en-US"/>
            <w:rPrChange w:id="147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"https://en.wikipedia.org/wiki/Software_configuration_management" \o "Software configuration management" </w:instrText>
        </w:r>
        <w:r w:rsidRPr="00446491">
          <w:rPr>
            <w:rFonts w:asciiTheme="minorHAnsi" w:hAnsiTheme="minorHAnsi" w:cs="Arial"/>
            <w:rPrChange w:id="14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15749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49" w:author="jhosep" w:date="2016-05-07T21:14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configuration management</w:t>
        </w:r>
        <w:r w:rsidRPr="00446491">
          <w:rPr>
            <w:rFonts w:asciiTheme="minorHAnsi" w:hAnsiTheme="minorHAnsi" w:cs="Arial"/>
            <w:rPrChange w:id="15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15749">
          <w:rPr>
            <w:rFonts w:asciiTheme="minorHAnsi" w:hAnsiTheme="minorHAnsi" w:cs="Arial"/>
            <w:lang w:val="en-US"/>
            <w:rPrChange w:id="151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515749">
          <w:rPr>
            <w:rStyle w:val="apple-converted-space"/>
            <w:rFonts w:asciiTheme="minorHAnsi" w:hAnsiTheme="minorHAnsi" w:cs="Arial"/>
            <w:lang w:val="en-US"/>
            <w:rPrChange w:id="152" w:author="jhosep" w:date="2016-05-07T21:1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5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15749">
          <w:rPr>
            <w:rFonts w:asciiTheme="minorHAnsi" w:hAnsiTheme="minorHAnsi" w:cs="Arial"/>
            <w:lang w:val="en-US"/>
            <w:rPrChange w:id="154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"https://en.wikipedia.org/wiki/Software_testing" \o "Software testing" </w:instrText>
        </w:r>
        <w:r w:rsidRPr="00446491">
          <w:rPr>
            <w:rFonts w:asciiTheme="minorHAnsi" w:hAnsiTheme="minorHAnsi" w:cs="Arial"/>
            <w:rPrChange w:id="15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15749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56" w:author="jhosep" w:date="2016-05-07T21:14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testing</w:t>
        </w:r>
        <w:r w:rsidRPr="00446491">
          <w:rPr>
            <w:rFonts w:asciiTheme="minorHAnsi" w:hAnsiTheme="minorHAnsi" w:cs="Arial"/>
            <w:rPrChange w:id="15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15749">
          <w:rPr>
            <w:rFonts w:asciiTheme="minorHAnsi" w:hAnsiTheme="minorHAnsi" w:cs="Arial"/>
            <w:lang w:val="en-US"/>
            <w:rPrChange w:id="158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515749">
          <w:rPr>
            <w:rStyle w:val="apple-converted-space"/>
            <w:rFonts w:asciiTheme="minorHAnsi" w:hAnsiTheme="minorHAnsi" w:cs="Arial"/>
            <w:lang w:val="en-US"/>
            <w:rPrChange w:id="159" w:author="jhosep" w:date="2016-05-07T21:1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6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15749">
          <w:rPr>
            <w:rFonts w:asciiTheme="minorHAnsi" w:hAnsiTheme="minorHAnsi" w:cs="Arial"/>
            <w:lang w:val="en-US"/>
            <w:rPrChange w:id="161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"https://en.wikipedia.org/wiki/Release_management" \o "Release management" </w:instrText>
        </w:r>
        <w:r w:rsidRPr="00446491">
          <w:rPr>
            <w:rFonts w:asciiTheme="minorHAnsi" w:hAnsiTheme="minorHAnsi" w:cs="Arial"/>
            <w:rPrChange w:id="16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15749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63" w:author="jhosep" w:date="2016-05-07T21:14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release management</w:t>
        </w:r>
        <w:r w:rsidRPr="00446491">
          <w:rPr>
            <w:rFonts w:asciiTheme="minorHAnsi" w:hAnsiTheme="minorHAnsi" w:cs="Arial"/>
            <w:rPrChange w:id="16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15749">
          <w:rPr>
            <w:rFonts w:asciiTheme="minorHAnsi" w:hAnsiTheme="minorHAnsi" w:cs="Arial"/>
            <w:lang w:val="en-US"/>
            <w:rPrChange w:id="165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 and product integration. SQA is organized into goals, commitments, abilities, activities, measurements, and verifications.</w:t>
        </w:r>
      </w:ins>
      <w:ins w:id="166" w:author="Angela Valdez Bernal" w:date="2016-05-07T14:47:00Z">
        <w:r w:rsidRPr="00515749">
          <w:rPr>
            <w:rFonts w:asciiTheme="minorHAnsi" w:hAnsiTheme="minorHAnsi" w:cs="Arial"/>
            <w:lang w:val="en-US"/>
            <w:rPrChange w:id="167" w:author="jhosep" w:date="2016-05-07T21:14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515749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68" w:author="Angela Valdez Bernal" w:date="2016-05-07T14:46:00Z"/>
          <w:rFonts w:asciiTheme="minorHAnsi" w:hAnsiTheme="minorHAnsi" w:cs="Arial"/>
          <w:lang w:val="en-US"/>
          <w:rPrChange w:id="169" w:author="jhosep" w:date="2016-05-07T21:14:00Z">
            <w:rPr>
              <w:ins w:id="170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71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72" w:author="Angela Valdez Bernal" w:date="2016-05-07T14:46:00Z">
        <w:r w:rsidRPr="00515749">
          <w:rPr>
            <w:rFonts w:asciiTheme="minorHAnsi" w:hAnsiTheme="minorHAnsi" w:cs="Arial"/>
            <w:lang w:val="en-US"/>
            <w:rPrChange w:id="173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Software quality assurance, according to</w:t>
        </w:r>
        <w:r w:rsidRPr="00515749">
          <w:rPr>
            <w:rStyle w:val="apple-converted-space"/>
            <w:rFonts w:asciiTheme="minorHAnsi" w:hAnsiTheme="minorHAnsi" w:cs="Arial"/>
            <w:lang w:val="en-US"/>
            <w:rPrChange w:id="174" w:author="jhosep" w:date="2016-05-07T21:1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7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515749">
          <w:rPr>
            <w:rFonts w:asciiTheme="minorHAnsi" w:hAnsiTheme="minorHAnsi" w:cs="Arial"/>
            <w:lang w:val="en-US"/>
            <w:rPrChange w:id="176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"https://en.wikipedia.org/wiki/ISO/IEC_15504" \o "ISO/IEC 15504" </w:instrText>
        </w:r>
        <w:r w:rsidRPr="00446491">
          <w:rPr>
            <w:rFonts w:asciiTheme="minorHAnsi" w:hAnsiTheme="minorHAnsi" w:cs="Arial"/>
            <w:rPrChange w:id="17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515749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78" w:author="jhosep" w:date="2016-05-07T21:14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ISO/IEC 15504</w:t>
        </w:r>
        <w:r w:rsidRPr="00446491">
          <w:rPr>
            <w:rFonts w:asciiTheme="minorHAnsi" w:hAnsiTheme="minorHAnsi" w:cs="Arial"/>
            <w:rPrChange w:id="17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515749">
          <w:rPr>
            <w:rStyle w:val="apple-converted-space"/>
            <w:rFonts w:asciiTheme="minorHAnsi" w:hAnsiTheme="minorHAnsi" w:cs="Arial"/>
            <w:lang w:val="en-US"/>
            <w:rPrChange w:id="180" w:author="jhosep" w:date="2016-05-07T21:1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515749">
          <w:rPr>
            <w:rFonts w:asciiTheme="minorHAnsi" w:hAnsiTheme="minorHAnsi" w:cs="Arial"/>
            <w:lang w:val="en-US"/>
            <w:rPrChange w:id="181" w:author="jhosep" w:date="2016-05-07T21:1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v.2.5 (SPICE), is a supporting process that has to provide the independent assurance in which all the work products, activities and processes comply with the predefined plans and ISO 15504</w:t>
        </w:r>
      </w:ins>
    </w:p>
    <w:p w:rsidR="005205E2" w:rsidDel="005205E2" w:rsidRDefault="00633640">
      <w:pPr>
        <w:rPr>
          <w:ins w:id="182" w:author="Administrator" w:date="2016-05-06T19:30:00Z"/>
          <w:del w:id="183" w:author="Ericka Viraca" w:date="2016-05-07T15:17:00Z"/>
        </w:rPr>
      </w:pPr>
      <w:ins w:id="184" w:author="Administrator" w:date="2016-05-06T19:30:00Z">
        <w:del w:id="185" w:author="Angela Valdez Bernal" w:date="2016-05-07T14:46:00Z">
          <w:r w:rsidDel="00D83AE4">
            <w:delText>Jjjjs</w:delText>
          </w:r>
        </w:del>
        <w:del w:id="186" w:author="HP-PC" w:date="2016-05-07T14:44:00Z">
          <w:r w:rsidDel="00D83AE4">
            <w:delText>dheuhk</w:delText>
          </w:r>
        </w:del>
      </w:ins>
    </w:p>
    <w:p w:rsidR="00446491" w:rsidRDefault="00446491" w:rsidP="00446491">
      <w:pPr>
        <w:pStyle w:val="Ttulo2"/>
        <w:rPr>
          <w:ins w:id="187" w:author="Julieta Escalera" w:date="2016-05-07T16:34:00Z"/>
        </w:rPr>
      </w:pPr>
      <w:ins w:id="188" w:author="Julieta Escalera" w:date="2016-05-07T16:34:00Z">
        <w:r>
          <w:t>TEST CASES</w:t>
        </w:r>
      </w:ins>
    </w:p>
    <w:p w:rsidR="00446491" w:rsidRPr="00792417" w:rsidRDefault="00446491" w:rsidP="00446491">
      <w:pPr>
        <w:rPr>
          <w:ins w:id="189" w:author="Julieta Escalera" w:date="2016-05-07T16:34:00Z"/>
        </w:rPr>
      </w:pPr>
      <w:ins w:id="190" w:author="Julieta Escalera" w:date="2016-05-07T16:34:00Z">
        <w:r w:rsidRPr="00792417">
          <w:t>If someone wants know more about TEST CASES, I leave some links below:</w:t>
        </w:r>
      </w:ins>
    </w:p>
    <w:p w:rsidR="00446491" w:rsidRDefault="00446491" w:rsidP="00446491">
      <w:pPr>
        <w:rPr>
          <w:ins w:id="191" w:author="Julieta Escalera" w:date="2016-05-07T16:34:00Z"/>
        </w:rPr>
      </w:pPr>
      <w:ins w:id="192" w:author="Julieta Escalera" w:date="2016-05-07T16:34:00Z">
        <w:r w:rsidRPr="001B0925">
          <w:t>http://www.kaner.com/pdfs/GoodTest.pdf</w:t>
        </w:r>
      </w:ins>
    </w:p>
    <w:p w:rsidR="00446491" w:rsidRDefault="00446491" w:rsidP="00446491">
      <w:pPr>
        <w:rPr>
          <w:ins w:id="193" w:author="Julieta Escalera" w:date="2016-05-07T16:34:00Z"/>
        </w:rPr>
      </w:pPr>
      <w:ins w:id="194" w:author="Julieta Escalera" w:date="2016-05-07T16:34:00Z">
        <w:r>
          <w:fldChar w:fldCharType="begin"/>
        </w:r>
        <w:r>
          <w:instrText xml:space="preserve"> HYPERLINK "</w:instrText>
        </w:r>
        <w:r w:rsidRPr="001B0925">
          <w:instrText>http://www.elementool.com/ebook/SoftwareTestCases.pdf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ipervnculo"/>
          </w:rPr>
          <w:t>http://www.elementool.com/ebook/SoftwareTestCases.pdf</w:t>
        </w:r>
        <w:r>
          <w:fldChar w:fldCharType="end"/>
        </w:r>
      </w:ins>
    </w:p>
    <w:p w:rsidR="00446491" w:rsidRDefault="00446491" w:rsidP="00446491">
      <w:pPr>
        <w:rPr>
          <w:ins w:id="195" w:author="Julieta Escalera" w:date="2016-05-07T16:34:00Z"/>
        </w:rPr>
      </w:pPr>
      <w:ins w:id="196" w:author="Julieta Escalera" w:date="2016-05-07T16:34:00Z">
        <w:r>
          <w:lastRenderedPageBreak/>
          <w:fldChar w:fldCharType="begin"/>
        </w:r>
        <w:r>
          <w:instrText xml:space="preserve"> HYPERLINK "</w:instrText>
        </w:r>
        <w:r w:rsidRPr="001B0925">
          <w:instrText>http://www.ibm.com/developerworks/rational/library/content/RationalEdge/jun01/GeneratingTestCasesFromUseCasesJune01.pdf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ipervnculo"/>
          </w:rPr>
          <w:t>http://www.ibm.com/developerworks/rational/library/content/RationalEdge/jun01/GeneratingTestCasesFromUseCasesJune01.pdf</w:t>
        </w:r>
        <w:r>
          <w:fldChar w:fldCharType="end"/>
        </w:r>
      </w:ins>
    </w:p>
    <w:p w:rsidR="00446491" w:rsidRDefault="00446491" w:rsidP="00446491">
      <w:pPr>
        <w:rPr>
          <w:ins w:id="197" w:author="Julieta Escalera" w:date="2016-05-07T16:34:00Z"/>
        </w:rPr>
      </w:pPr>
      <w:ins w:id="198" w:author="Julieta Escalera" w:date="2016-05-07T16:35:00Z">
        <w:r>
          <w:t>A</w:t>
        </w:r>
      </w:ins>
      <w:ins w:id="199" w:author="Julieta Escalera" w:date="2016-05-07T16:34:00Z">
        <w:r>
          <w:t>nd for everybody a joke:</w:t>
        </w:r>
      </w:ins>
    </w:p>
    <w:p w:rsidR="00446491" w:rsidRDefault="00446491" w:rsidP="00446491">
      <w:pPr>
        <w:rPr>
          <w:ins w:id="200" w:author="Julieta Escalera" w:date="2016-05-07T16:34:00Z"/>
        </w:rPr>
      </w:pPr>
      <w:ins w:id="201" w:author="Julieta Escalera" w:date="2016-05-07T16:34:00Z">
        <w:r w:rsidRPr="00792417">
          <w:rPr>
            <w:rFonts w:ascii="Arial" w:hAnsi="Arial" w:cs="Arial"/>
            <w:noProof/>
            <w:color w:val="0000FF"/>
            <w:sz w:val="27"/>
            <w:szCs w:val="27"/>
            <w:lang w:val="es-BO" w:eastAsia="es-BO"/>
          </w:rPr>
          <w:drawing>
            <wp:inline distT="0" distB="0" distL="0" distR="0" wp14:anchorId="05292248" wp14:editId="1614E5CC">
              <wp:extent cx="2339340" cy="1903095"/>
              <wp:effectExtent l="0" t="0" r="3810" b="1905"/>
              <wp:docPr id="1" name="Picture 1" descr="Resultado de imagen para best informatic jokes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Resultado de imagen para best informatic jokes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39340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205E2" w:rsidRDefault="005205E2" w:rsidP="005205E2">
      <w:pPr>
        <w:rPr>
          <w:ins w:id="202" w:author="jhosep" w:date="2016-05-07T21:15:00Z"/>
        </w:rPr>
      </w:pPr>
    </w:p>
    <w:p w:rsidR="00515749" w:rsidRPr="00515749" w:rsidRDefault="00515749" w:rsidP="005205E2">
      <w:pPr>
        <w:rPr>
          <w:ins w:id="203" w:author="jhosep" w:date="2016-05-07T21:15:00Z"/>
          <w:b/>
          <w:rPrChange w:id="204" w:author="jhosep" w:date="2016-05-07T21:16:00Z">
            <w:rPr>
              <w:ins w:id="205" w:author="jhosep" w:date="2016-05-07T21:15:00Z"/>
            </w:rPr>
          </w:rPrChange>
        </w:rPr>
      </w:pPr>
      <w:bookmarkStart w:id="206" w:name="_GoBack"/>
      <w:ins w:id="207" w:author="jhosep" w:date="2016-05-07T21:15:00Z">
        <w:r w:rsidRPr="00515749">
          <w:rPr>
            <w:b/>
            <w:rPrChange w:id="208" w:author="jhosep" w:date="2016-05-07T21:16:00Z">
              <w:rPr/>
            </w:rPrChange>
          </w:rPr>
          <w:t>It is what I understand from original version.</w:t>
        </w:r>
      </w:ins>
    </w:p>
    <w:bookmarkEnd w:id="206"/>
    <w:p w:rsidR="00515749" w:rsidRDefault="00515749" w:rsidP="005205E2">
      <w:pPr>
        <w:rPr>
          <w:ins w:id="209" w:author="Ericka Viraca" w:date="2016-05-07T15:17:00Z"/>
        </w:rPr>
      </w:pPr>
      <w:ins w:id="210" w:author="jhosep" w:date="2016-05-07T21:15:00Z">
        <w:r>
          <w:rPr>
            <w:noProof/>
            <w:lang w:val="es-BO" w:eastAsia="es-BO"/>
          </w:rPr>
          <w:drawing>
            <wp:inline distT="0" distB="0" distL="0" distR="0">
              <wp:extent cx="5751058" cy="1859441"/>
              <wp:effectExtent l="0" t="0" r="0" b="7620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ersioning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1058" cy="18594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205E2" w:rsidRDefault="005205E2" w:rsidP="005205E2">
      <w:pPr>
        <w:rPr>
          <w:ins w:id="211" w:author="Ericka Viraca" w:date="2016-05-07T15:17:00Z"/>
        </w:rPr>
      </w:pPr>
    </w:p>
    <w:p w:rsidR="005205E2" w:rsidRPr="00E056C1" w:rsidRDefault="005205E2" w:rsidP="005205E2"/>
    <w:sectPr w:rsidR="005205E2" w:rsidRPr="00E0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hosep">
    <w15:presenceInfo w15:providerId="None" w15:userId="jhosep"/>
  </w15:person>
  <w15:person w15:author="Angela Valdez Bernal">
    <w15:presenceInfo w15:providerId="None" w15:userId="Angela Valdez Bernal"/>
  </w15:person>
  <w15:person w15:author="HP-PC">
    <w15:presenceInfo w15:providerId="None" w15:userId="HP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ocumentProtection w:edit="trackedChanges" w:enforcement="1" w:cryptProviderType="rsaAES" w:cryptAlgorithmClass="hash" w:cryptAlgorithmType="typeAny" w:cryptAlgorithmSid="14" w:cryptSpinCount="100000" w:hash="o4r3VYUqp6XIKOvyOkIH0N8daSL9GZcTfzmRFMGgYy/CpU3CRbkF5wOPXUN8mKc3KbtUgLypBmr5TbU+Qzce1w==" w:salt="XjHKhWQtyElvHDipnk/iuA==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4C"/>
    <w:rsid w:val="00031DC2"/>
    <w:rsid w:val="0004034C"/>
    <w:rsid w:val="00250AA1"/>
    <w:rsid w:val="00446491"/>
    <w:rsid w:val="00515749"/>
    <w:rsid w:val="005205E2"/>
    <w:rsid w:val="00633640"/>
    <w:rsid w:val="00654471"/>
    <w:rsid w:val="00901A12"/>
    <w:rsid w:val="009E4528"/>
    <w:rsid w:val="00D83AE4"/>
    <w:rsid w:val="00E056C1"/>
    <w:rsid w:val="00E20C96"/>
    <w:rsid w:val="00F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6A4FAAF-9D3A-46E7-BE8D-6243F817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Fuentedeprrafopredeter"/>
    <w:rsid w:val="00D83AE4"/>
  </w:style>
  <w:style w:type="character" w:styleId="Hipervnculo">
    <w:name w:val="Hyperlink"/>
    <w:basedOn w:val="Fuentedeprrafopredeter"/>
    <w:uiPriority w:val="99"/>
    <w:unhideWhenUsed/>
    <w:rsid w:val="00D83AE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20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4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www.google.com.bo/imgres?imgurl=http://www.guy-sports.com/fun_pictures/computer_bag.jpg&amp;imgrefurl=http://www.guy-sports.com/humor/computers/computer_jokes.htm&amp;docid=pfKLJz36SeVbyM&amp;tbnid=UwaY4jJRrHpUzM:&amp;w=308&amp;h=250&amp;bih=537&amp;biw=784&amp;ved=0ahUKEwiktKiv3cjMAhXGpB4KHehxDAQQMwgqKA8wDw&amp;iact=mrc&amp;uact=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3CA84-6691-4166-9D48-39899A08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jhosep</cp:lastModifiedBy>
  <cp:revision>2</cp:revision>
  <dcterms:created xsi:type="dcterms:W3CDTF">2016-05-08T02:17:00Z</dcterms:created>
  <dcterms:modified xsi:type="dcterms:W3CDTF">2016-05-08T02:17:00Z</dcterms:modified>
</cp:coreProperties>
</file>